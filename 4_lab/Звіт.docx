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E8" w:rsidRPr="00560F51" w:rsidRDefault="00307574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</w:t>
      </w:r>
      <w:r w:rsidR="00C755E8" w:rsidRPr="00560F51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307574" w:rsidRDefault="00C755E8" w:rsidP="00C755E8">
      <w:pPr>
        <w:spacing w:after="0"/>
        <w:jc w:val="center"/>
        <w:rPr>
          <w:rFonts w:ascii="Times New Roman" w:hAnsi="Times New Roman"/>
          <w:sz w:val="32"/>
          <w:szCs w:val="32"/>
          <w:lang w:val="ru-RU"/>
        </w:rPr>
      </w:pPr>
      <w:r w:rsidRPr="00560F51">
        <w:rPr>
          <w:rFonts w:ascii="Times New Roman" w:hAnsi="Times New Roman"/>
          <w:sz w:val="32"/>
          <w:szCs w:val="32"/>
        </w:rPr>
        <w:t xml:space="preserve">лабораторна робота № </w:t>
      </w:r>
      <w:r w:rsidRPr="00307574">
        <w:rPr>
          <w:rFonts w:ascii="Times New Roman" w:hAnsi="Times New Roman"/>
          <w:sz w:val="32"/>
          <w:szCs w:val="32"/>
          <w:lang w:val="ru-RU"/>
        </w:rPr>
        <w:t>4</w:t>
      </w: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Роботу виконав</w:t>
      </w: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 w:rsidRPr="00560F51">
        <w:rPr>
          <w:rFonts w:ascii="Times New Roman" w:hAnsi="Times New Roman"/>
          <w:sz w:val="32"/>
          <w:szCs w:val="32"/>
        </w:rPr>
        <w:t xml:space="preserve"> курсу</w:t>
      </w: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Комп’ютерна Інженерія</w:t>
      </w: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Папідоха Владислав Юрійович</w:t>
      </w: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C755E8" w:rsidRPr="00560F51" w:rsidRDefault="00C755E8" w:rsidP="00C755E8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Київ 201</w:t>
      </w:r>
      <w:r>
        <w:rPr>
          <w:rFonts w:ascii="Times New Roman" w:hAnsi="Times New Roman"/>
          <w:sz w:val="32"/>
          <w:szCs w:val="32"/>
        </w:rPr>
        <w:t>8</w:t>
      </w:r>
    </w:p>
    <w:p w:rsidR="00C755E8" w:rsidRDefault="00C755E8" w:rsidP="00C755E8">
      <w:pPr>
        <w:jc w:val="center"/>
      </w:pPr>
      <w:r>
        <w:lastRenderedPageBreak/>
        <w:t>Хід роботи</w:t>
      </w:r>
    </w:p>
    <w:p w:rsidR="00307574" w:rsidRDefault="00307574" w:rsidP="0019381C">
      <w:pPr>
        <w:pStyle w:val="a"/>
        <w:numPr>
          <w:ilvl w:val="0"/>
          <w:numId w:val="3"/>
        </w:numPr>
      </w:pPr>
      <w:r>
        <w:t xml:space="preserve">Створення </w:t>
      </w:r>
      <w:proofErr w:type="spellStart"/>
      <w:r>
        <w:rPr>
          <w:lang w:val="en-US"/>
        </w:rPr>
        <w:t>makefile</w:t>
      </w:r>
      <w:proofErr w:type="spellEnd"/>
      <w:r w:rsidRPr="00307574">
        <w:rPr>
          <w:lang w:val="ru-RU"/>
        </w:rPr>
        <w:t xml:space="preserve"> </w:t>
      </w:r>
      <w:r>
        <w:t>для автоматизації збірки</w:t>
      </w:r>
    </w:p>
    <w:p w:rsidR="0041552C" w:rsidRDefault="0041552C" w:rsidP="0041552C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6370D00" wp14:editId="6F2EA0D3">
            <wp:extent cx="6120765" cy="2961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1C" w:rsidRDefault="0019381C" w:rsidP="0019381C">
      <w:pPr>
        <w:pStyle w:val="a"/>
        <w:numPr>
          <w:ilvl w:val="0"/>
          <w:numId w:val="3"/>
        </w:numPr>
      </w:pPr>
      <w:r>
        <w:t xml:space="preserve">Демонстрування навичок </w:t>
      </w:r>
      <w:proofErr w:type="spellStart"/>
      <w:r>
        <w:t>відлагоджування</w:t>
      </w:r>
      <w:proofErr w:type="spellEnd"/>
    </w:p>
    <w:p w:rsidR="0041552C" w:rsidRDefault="0041552C" w:rsidP="0041552C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0BE5DDD" wp14:editId="0B10A80C">
            <wp:extent cx="6120765" cy="564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1552C" w:rsidRDefault="0041552C" w:rsidP="0041552C">
      <w:pPr>
        <w:pStyle w:val="a"/>
        <w:numPr>
          <w:ilvl w:val="0"/>
          <w:numId w:val="3"/>
        </w:numPr>
      </w:pPr>
      <w:r>
        <w:t>Правда про своє оточення</w:t>
      </w:r>
    </w:p>
    <w:p w:rsidR="0041552C" w:rsidRDefault="0041552C" w:rsidP="0041552C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34126A4" wp14:editId="744BEDFA">
            <wp:extent cx="6120765" cy="6209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2C" w:rsidRDefault="0041552C" w:rsidP="0041552C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A26AC10" wp14:editId="1F20A847">
            <wp:extent cx="6120765" cy="4040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2C" w:rsidRDefault="0041552C" w:rsidP="0041552C">
      <w:pPr>
        <w:pStyle w:val="a"/>
        <w:numPr>
          <w:ilvl w:val="0"/>
          <w:numId w:val="3"/>
        </w:numPr>
      </w:pPr>
      <w:r>
        <w:t>Результати роботи програми</w:t>
      </w:r>
    </w:p>
    <w:p w:rsidR="0041552C" w:rsidRPr="0019381C" w:rsidRDefault="0041552C" w:rsidP="0041552C">
      <w:pPr>
        <w:pStyle w:val="a"/>
        <w:numPr>
          <w:ilvl w:val="0"/>
          <w:numId w:val="0"/>
        </w:numPr>
        <w:ind w:left="720"/>
        <w:rPr>
          <w:ins w:id="0" w:author="Владислав Папідоха" w:date="2018-06-05T10:38:00Z"/>
        </w:rPr>
      </w:pPr>
      <w:r>
        <w:rPr>
          <w:noProof/>
        </w:rPr>
        <w:drawing>
          <wp:inline distT="0" distB="0" distL="0" distR="0" wp14:anchorId="59D3436C" wp14:editId="6744BF61">
            <wp:extent cx="6120765" cy="5307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8" w:rsidRPr="00C755E8" w:rsidRDefault="00C755E8"/>
    <w:p w:rsidR="004A71D6" w:rsidRPr="0041552C" w:rsidRDefault="0041552C">
      <w:bookmarkStart w:id="1" w:name="_GoBack"/>
      <w:r w:rsidRPr="0041552C">
        <w:rPr>
          <w:b/>
        </w:rPr>
        <w:t>Висновок</w:t>
      </w:r>
      <w:bookmarkEnd w:id="1"/>
      <w:r>
        <w:t xml:space="preserve">: У ході </w:t>
      </w:r>
      <w:proofErr w:type="spellStart"/>
      <w:r>
        <w:t>виконаня</w:t>
      </w:r>
      <w:proofErr w:type="spellEnd"/>
      <w:r>
        <w:t xml:space="preserve"> лабораторної роботи я отримав навички створення файлів для автоматичної збірки, </w:t>
      </w:r>
      <w:proofErr w:type="spellStart"/>
      <w:r>
        <w:t>дебагінгу</w:t>
      </w:r>
      <w:proofErr w:type="spellEnd"/>
      <w:r>
        <w:t xml:space="preserve"> програм мовою </w:t>
      </w:r>
      <w:proofErr w:type="spellStart"/>
      <w:r>
        <w:t>ассемблер</w:t>
      </w:r>
      <w:proofErr w:type="spellEnd"/>
      <w:r>
        <w:t xml:space="preserve"> та написання їх для </w:t>
      </w:r>
      <w:proofErr w:type="spellStart"/>
      <w:r>
        <w:t>дебагінгу</w:t>
      </w:r>
      <w:proofErr w:type="spellEnd"/>
      <w:r>
        <w:t>. Усю проведену роботу оформив у вигляді звіту зі скріншотами.</w:t>
      </w:r>
    </w:p>
    <w:sectPr w:rsidR="004A71D6" w:rsidRPr="004155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6CD8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7D389D"/>
    <w:multiLevelType w:val="hybridMultilevel"/>
    <w:tmpl w:val="717E55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E5D9E"/>
    <w:multiLevelType w:val="hybridMultilevel"/>
    <w:tmpl w:val="8A985B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ладислав Папідоха">
    <w15:presenceInfo w15:providerId="Windows Live" w15:userId="4b84d29e081e3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E8"/>
    <w:rsid w:val="0019381C"/>
    <w:rsid w:val="00307574"/>
    <w:rsid w:val="0041552C"/>
    <w:rsid w:val="004A71D6"/>
    <w:rsid w:val="00C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C8F3"/>
  <w15:chartTrackingRefBased/>
  <w15:docId w15:val="{06D29446-8DD9-4270-ACA1-6B8D1325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755E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7574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30757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84</Words>
  <Characters>532</Characters>
  <Application>Microsoft Office Word</Application>
  <DocSecurity>0</DocSecurity>
  <Lines>48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Папідоха</dc:creator>
  <cp:keywords/>
  <dc:description/>
  <cp:lastModifiedBy>Владислав Папідоха</cp:lastModifiedBy>
  <cp:revision>2</cp:revision>
  <dcterms:created xsi:type="dcterms:W3CDTF">2018-06-05T07:37:00Z</dcterms:created>
  <dcterms:modified xsi:type="dcterms:W3CDTF">2018-06-05T09:26:00Z</dcterms:modified>
</cp:coreProperties>
</file>